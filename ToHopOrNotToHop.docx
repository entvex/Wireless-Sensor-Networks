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4BF" w:rsidRDefault="00365788" w:rsidP="00365788">
      <w:pPr>
        <w:pStyle w:val="Title"/>
      </w:pPr>
      <w:r>
        <w:t xml:space="preserve">To Hop </w:t>
      </w:r>
      <w:proofErr w:type="gramStart"/>
      <w:r>
        <w:t>Or</w:t>
      </w:r>
      <w:proofErr w:type="gramEnd"/>
      <w:r>
        <w:t xml:space="preserve"> Not To Hop</w:t>
      </w:r>
    </w:p>
    <w:p w:rsidR="00896014" w:rsidRDefault="00896014" w:rsidP="00896014">
      <w:pPr>
        <w:pStyle w:val="Heading1"/>
      </w:pPr>
      <w:r>
        <w:t>Average 100m time and pulse on a marathon run!</w:t>
      </w:r>
    </w:p>
    <w:p w:rsidR="00896014" w:rsidRPr="00896014" w:rsidRDefault="00896014" w:rsidP="00896014">
      <w:bookmarkStart w:id="0" w:name="_GoBack"/>
      <w:bookmarkEnd w:id="0"/>
    </w:p>
    <w:p w:rsidR="00896014" w:rsidRDefault="00896014" w:rsidP="00365788">
      <w:r>
        <w:t>Hop conditions:</w:t>
      </w:r>
    </w:p>
    <w:p w:rsidR="00365788" w:rsidRDefault="00365788" w:rsidP="00896014">
      <w:pPr>
        <w:pStyle w:val="ListParagraph"/>
        <w:numPr>
          <w:ilvl w:val="0"/>
          <w:numId w:val="8"/>
        </w:numPr>
      </w:pPr>
      <w:r>
        <w:t xml:space="preserve">Store </w:t>
      </w:r>
      <w:r w:rsidR="009A1114">
        <w:t>and forward: Correctly receive a packet before it can forward</w:t>
      </w:r>
    </w:p>
    <w:p w:rsidR="009A1114" w:rsidRDefault="009A1114" w:rsidP="00896014">
      <w:pPr>
        <w:pStyle w:val="ListParagraph"/>
        <w:numPr>
          <w:ilvl w:val="0"/>
          <w:numId w:val="8"/>
        </w:numPr>
      </w:pPr>
      <w:r>
        <w:t>Cooperative relaying Techniques: Just send what you get! Sink will try to estimate the full package.</w:t>
      </w:r>
    </w:p>
    <w:p w:rsidR="009A1114" w:rsidRDefault="009A1114" w:rsidP="00365788">
      <w:r>
        <w:t>Distance</w:t>
      </w:r>
    </w:p>
    <w:p w:rsidR="009A1114" w:rsidRDefault="009A1114" w:rsidP="009A1114">
      <w:pPr>
        <w:pStyle w:val="ListParagraph"/>
        <w:numPr>
          <w:ilvl w:val="0"/>
          <w:numId w:val="4"/>
        </w:numPr>
      </w:pPr>
      <w:r>
        <w:t>Stationary target</w:t>
      </w:r>
    </w:p>
    <w:p w:rsidR="009A1114" w:rsidRDefault="009A1114" w:rsidP="009A1114">
      <w:pPr>
        <w:pStyle w:val="ListParagraph"/>
        <w:numPr>
          <w:ilvl w:val="0"/>
          <w:numId w:val="4"/>
        </w:numPr>
      </w:pPr>
      <w:r>
        <w:t>Moving target – when must it use a relay?</w:t>
      </w:r>
      <w:r w:rsidR="00691952">
        <w:t xml:space="preserve"> “Frisbee Model”</w:t>
      </w:r>
    </w:p>
    <w:p w:rsidR="00E715F5" w:rsidRDefault="009A1114" w:rsidP="00E715F5">
      <w:pPr>
        <w:pStyle w:val="ListParagraph"/>
        <w:numPr>
          <w:ilvl w:val="1"/>
          <w:numId w:val="4"/>
        </w:numPr>
      </w:pPr>
      <w:r>
        <w:t>Timeout after sending a package = using relay instead?</w:t>
      </w:r>
      <w:r w:rsidR="00257689">
        <w:t xml:space="preserve"> (Chap 11)</w:t>
      </w:r>
    </w:p>
    <w:p w:rsidR="00E715F5" w:rsidRDefault="00E715F5" w:rsidP="00E715F5">
      <w:pPr>
        <w:pStyle w:val="ListParagraph"/>
        <w:numPr>
          <w:ilvl w:val="1"/>
          <w:numId w:val="4"/>
        </w:numPr>
      </w:pPr>
      <w:r>
        <w:t>One sink – One moving source</w:t>
      </w:r>
    </w:p>
    <w:p w:rsidR="00E715F5" w:rsidRDefault="00E715F5" w:rsidP="00E715F5">
      <w:pPr>
        <w:pStyle w:val="ListParagraph"/>
        <w:numPr>
          <w:ilvl w:val="2"/>
          <w:numId w:val="4"/>
        </w:numPr>
      </w:pPr>
      <w:r>
        <w:t>Central Organized</w:t>
      </w:r>
    </w:p>
    <w:p w:rsidR="00691952" w:rsidRDefault="000F087A" w:rsidP="009A1114">
      <w:pPr>
        <w:pStyle w:val="ListParagraph"/>
        <w:numPr>
          <w:ilvl w:val="1"/>
          <w:numId w:val="4"/>
        </w:numPr>
      </w:pPr>
      <w:r>
        <w:t>Two</w:t>
      </w:r>
      <w:r w:rsidR="00691952">
        <w:t xml:space="preserve"> </w:t>
      </w:r>
      <w:proofErr w:type="gramStart"/>
      <w:r w:rsidR="00691952">
        <w:t>sink</w:t>
      </w:r>
      <w:proofErr w:type="gramEnd"/>
      <w:r>
        <w:t xml:space="preserve"> </w:t>
      </w:r>
      <w:r w:rsidR="00691952">
        <w:t>– one moving source?</w:t>
      </w:r>
    </w:p>
    <w:p w:rsidR="00816557" w:rsidRDefault="00816557" w:rsidP="00816557">
      <w:pPr>
        <w:pStyle w:val="ListParagraph"/>
        <w:numPr>
          <w:ilvl w:val="2"/>
          <w:numId w:val="4"/>
        </w:numPr>
      </w:pPr>
      <w:r>
        <w:t>Distributed Organization: In-Network Processing</w:t>
      </w:r>
    </w:p>
    <w:p w:rsidR="000F087A" w:rsidRDefault="002573E7" w:rsidP="00E715F5">
      <w:pPr>
        <w:pStyle w:val="ListParagraph"/>
        <w:numPr>
          <w:ilvl w:val="2"/>
          <w:numId w:val="4"/>
        </w:numPr>
      </w:pPr>
      <w:r>
        <w:t>Data-Centric Network</w:t>
      </w:r>
    </w:p>
    <w:p w:rsidR="00E715F5" w:rsidRDefault="00E715F5" w:rsidP="00E715F5">
      <w:pPr>
        <w:pStyle w:val="ListParagraph"/>
        <w:numPr>
          <w:ilvl w:val="2"/>
          <w:numId w:val="4"/>
        </w:numPr>
      </w:pPr>
      <w:r>
        <w:t>Time Synchronization</w:t>
      </w:r>
    </w:p>
    <w:p w:rsidR="000F087A" w:rsidRDefault="000F087A" w:rsidP="000F087A">
      <w:pPr>
        <w:pStyle w:val="ListParagraph"/>
        <w:numPr>
          <w:ilvl w:val="1"/>
          <w:numId w:val="4"/>
        </w:numPr>
      </w:pPr>
      <w:r>
        <w:t>One sink – Two source/Sink – One moving Target</w:t>
      </w:r>
    </w:p>
    <w:p w:rsidR="000F087A" w:rsidRDefault="000F087A" w:rsidP="000F087A">
      <w:pPr>
        <w:pStyle w:val="ListParagraph"/>
        <w:numPr>
          <w:ilvl w:val="2"/>
          <w:numId w:val="4"/>
        </w:numPr>
      </w:pPr>
      <w:r>
        <w:t>Central Organized</w:t>
      </w:r>
    </w:p>
    <w:p w:rsidR="00E715F5" w:rsidRDefault="00E715F5" w:rsidP="000F087A">
      <w:pPr>
        <w:pStyle w:val="ListParagraph"/>
        <w:numPr>
          <w:ilvl w:val="2"/>
          <w:numId w:val="4"/>
        </w:numPr>
      </w:pPr>
      <w:r>
        <w:t>Time Synchronization</w:t>
      </w:r>
    </w:p>
    <w:p w:rsidR="00E715F5" w:rsidRDefault="00257689" w:rsidP="000F087A">
      <w:pPr>
        <w:pStyle w:val="ListParagraph"/>
        <w:numPr>
          <w:ilvl w:val="2"/>
          <w:numId w:val="4"/>
        </w:numPr>
      </w:pPr>
      <w:r>
        <w:t>Localization</w:t>
      </w:r>
    </w:p>
    <w:p w:rsidR="00E715F5" w:rsidRDefault="00257689" w:rsidP="00E715F5">
      <w:pPr>
        <w:pStyle w:val="ListParagraph"/>
        <w:numPr>
          <w:ilvl w:val="1"/>
          <w:numId w:val="4"/>
        </w:numPr>
      </w:pPr>
      <w:r>
        <w:t>One sink – Four Source/Sink-One moving Target</w:t>
      </w:r>
    </w:p>
    <w:p w:rsidR="00257689" w:rsidRDefault="00257689" w:rsidP="00257689">
      <w:pPr>
        <w:pStyle w:val="ListParagraph"/>
        <w:numPr>
          <w:ilvl w:val="2"/>
          <w:numId w:val="4"/>
        </w:numPr>
      </w:pPr>
      <w:r>
        <w:t>Central Organized</w:t>
      </w:r>
    </w:p>
    <w:p w:rsidR="00257689" w:rsidRDefault="00257689" w:rsidP="00257689">
      <w:pPr>
        <w:pStyle w:val="ListParagraph"/>
        <w:numPr>
          <w:ilvl w:val="2"/>
          <w:numId w:val="4"/>
        </w:numPr>
      </w:pPr>
      <w:r>
        <w:t>Time Synchronization</w:t>
      </w:r>
    </w:p>
    <w:p w:rsidR="00257689" w:rsidRDefault="00257689" w:rsidP="00257689">
      <w:pPr>
        <w:pStyle w:val="ListParagraph"/>
        <w:numPr>
          <w:ilvl w:val="2"/>
          <w:numId w:val="4"/>
        </w:numPr>
      </w:pPr>
      <w:r>
        <w:t>Localization</w:t>
      </w:r>
    </w:p>
    <w:p w:rsidR="00257689" w:rsidRDefault="00257689" w:rsidP="00257689">
      <w:pPr>
        <w:pStyle w:val="ListParagraph"/>
        <w:numPr>
          <w:ilvl w:val="2"/>
          <w:numId w:val="4"/>
        </w:numPr>
      </w:pPr>
      <w:r>
        <w:t>Topology Control</w:t>
      </w:r>
    </w:p>
    <w:p w:rsidR="009A1114" w:rsidRDefault="009A1114" w:rsidP="00365788">
      <w:r>
        <w:t>Material</w:t>
      </w:r>
    </w:p>
    <w:p w:rsidR="009A1114" w:rsidRDefault="009A1114" w:rsidP="009A1114">
      <w:pPr>
        <w:pStyle w:val="ListParagraph"/>
        <w:numPr>
          <w:ilvl w:val="0"/>
          <w:numId w:val="5"/>
        </w:numPr>
      </w:pPr>
      <w:r>
        <w:t>Different material different power absorption of the signal amplitude</w:t>
      </w:r>
    </w:p>
    <w:p w:rsidR="008844CB" w:rsidRDefault="008844CB" w:rsidP="008844CB">
      <w:pPr>
        <w:pStyle w:val="ListParagraph"/>
        <w:numPr>
          <w:ilvl w:val="1"/>
          <w:numId w:val="5"/>
        </w:numPr>
      </w:pPr>
      <w:r>
        <w:t>AIR</w:t>
      </w:r>
    </w:p>
    <w:p w:rsidR="008844CB" w:rsidRDefault="008844CB" w:rsidP="008844CB">
      <w:pPr>
        <w:pStyle w:val="ListParagraph"/>
        <w:numPr>
          <w:ilvl w:val="1"/>
          <w:numId w:val="5"/>
        </w:numPr>
      </w:pPr>
      <w:r>
        <w:t>“Building”</w:t>
      </w:r>
    </w:p>
    <w:p w:rsidR="009A1114" w:rsidRDefault="009A1114" w:rsidP="009A1114">
      <w:r>
        <w:t>Frequency</w:t>
      </w:r>
    </w:p>
    <w:p w:rsidR="009A1114" w:rsidRDefault="009A1114" w:rsidP="009A1114">
      <w:pPr>
        <w:pStyle w:val="ListParagraph"/>
        <w:numPr>
          <w:ilvl w:val="0"/>
          <w:numId w:val="3"/>
        </w:numPr>
      </w:pPr>
      <w:r>
        <w:t>Sampling Frequency</w:t>
      </w:r>
    </w:p>
    <w:p w:rsidR="009A1114" w:rsidRDefault="009A1114" w:rsidP="009A1114">
      <w:pPr>
        <w:pStyle w:val="ListParagraph"/>
        <w:numPr>
          <w:ilvl w:val="0"/>
          <w:numId w:val="3"/>
        </w:numPr>
      </w:pPr>
      <w:r>
        <w:t>Penetration frequency of material</w:t>
      </w:r>
    </w:p>
    <w:p w:rsidR="009A1114" w:rsidRDefault="009A1114" w:rsidP="00365788">
      <w:r>
        <w:t>Quality of data acceptance</w:t>
      </w:r>
    </w:p>
    <w:p w:rsidR="009A1114" w:rsidRDefault="009A1114" w:rsidP="009A1114">
      <w:pPr>
        <w:pStyle w:val="ListParagraph"/>
        <w:numPr>
          <w:ilvl w:val="0"/>
          <w:numId w:val="2"/>
        </w:numPr>
      </w:pPr>
      <w:r>
        <w:t>Store and forward</w:t>
      </w:r>
    </w:p>
    <w:p w:rsidR="009A1114" w:rsidRDefault="009A1114" w:rsidP="00365788">
      <w:pPr>
        <w:pStyle w:val="ListParagraph"/>
        <w:numPr>
          <w:ilvl w:val="0"/>
          <w:numId w:val="2"/>
        </w:numPr>
      </w:pPr>
      <w:r>
        <w:t>Cooperative Relaying Techniques</w:t>
      </w:r>
    </w:p>
    <w:p w:rsidR="00816557" w:rsidRDefault="00816557" w:rsidP="00365788">
      <w:pPr>
        <w:pStyle w:val="ListParagraph"/>
        <w:numPr>
          <w:ilvl w:val="0"/>
          <w:numId w:val="2"/>
        </w:numPr>
      </w:pPr>
      <w:r>
        <w:t>Aggregation: Do we need the entire signal or can we use average/min/max over some time?</w:t>
      </w:r>
    </w:p>
    <w:p w:rsidR="009A1114" w:rsidRDefault="009A1114" w:rsidP="00365788">
      <w:proofErr w:type="gramStart"/>
      <w:r>
        <w:t>SNR :</w:t>
      </w:r>
      <w:proofErr w:type="gramEnd"/>
    </w:p>
    <w:p w:rsidR="009A1114" w:rsidRDefault="009A1114" w:rsidP="009A1114">
      <w:pPr>
        <w:pStyle w:val="ListParagraph"/>
        <w:numPr>
          <w:ilvl w:val="0"/>
          <w:numId w:val="1"/>
        </w:numPr>
      </w:pPr>
      <w:r>
        <w:lastRenderedPageBreak/>
        <w:t>Internal Noise</w:t>
      </w:r>
    </w:p>
    <w:p w:rsidR="009A1114" w:rsidRDefault="009A1114" w:rsidP="009A1114">
      <w:pPr>
        <w:pStyle w:val="ListParagraph"/>
        <w:numPr>
          <w:ilvl w:val="0"/>
          <w:numId w:val="1"/>
        </w:numPr>
      </w:pPr>
      <w:r>
        <w:t>External Noise</w:t>
      </w:r>
    </w:p>
    <w:p w:rsidR="00B32335" w:rsidRDefault="00B32335" w:rsidP="00B32335">
      <w:proofErr w:type="spellStart"/>
      <w:r>
        <w:t>QoS</w:t>
      </w:r>
      <w:proofErr w:type="spellEnd"/>
      <w:r>
        <w:t>:</w:t>
      </w:r>
    </w:p>
    <w:p w:rsidR="00B32335" w:rsidRDefault="00B32335" w:rsidP="00B32335">
      <w:pPr>
        <w:pStyle w:val="ListParagraph"/>
        <w:numPr>
          <w:ilvl w:val="0"/>
          <w:numId w:val="6"/>
        </w:numPr>
      </w:pPr>
      <w:r>
        <w:t>Bandwidth</w:t>
      </w:r>
    </w:p>
    <w:p w:rsidR="00B32335" w:rsidRDefault="00B32335" w:rsidP="00B32335">
      <w:pPr>
        <w:pStyle w:val="ListParagraph"/>
        <w:numPr>
          <w:ilvl w:val="0"/>
          <w:numId w:val="6"/>
        </w:numPr>
      </w:pPr>
      <w:r>
        <w:t>Delay</w:t>
      </w:r>
    </w:p>
    <w:p w:rsidR="00B32335" w:rsidRDefault="00B32335" w:rsidP="00B32335">
      <w:pPr>
        <w:pStyle w:val="ListParagraph"/>
        <w:numPr>
          <w:ilvl w:val="0"/>
          <w:numId w:val="6"/>
        </w:numPr>
      </w:pPr>
      <w:r>
        <w:t>Jitter</w:t>
      </w:r>
    </w:p>
    <w:p w:rsidR="00B32335" w:rsidRDefault="00B32335" w:rsidP="00B32335">
      <w:pPr>
        <w:pStyle w:val="ListParagraph"/>
        <w:numPr>
          <w:ilvl w:val="0"/>
          <w:numId w:val="6"/>
        </w:numPr>
      </w:pPr>
      <w:r>
        <w:t>Packet loss rate</w:t>
      </w:r>
    </w:p>
    <w:p w:rsidR="00816557" w:rsidRDefault="00816557" w:rsidP="00B32335">
      <w:pPr>
        <w:pStyle w:val="ListParagraph"/>
        <w:numPr>
          <w:ilvl w:val="0"/>
          <w:numId w:val="6"/>
        </w:numPr>
      </w:pPr>
      <w:r>
        <w:t>Robustness (Can we sell our idea as approved merchandise)</w:t>
      </w:r>
    </w:p>
    <w:p w:rsidR="00B32335" w:rsidRDefault="00B32335" w:rsidP="00B32335">
      <w:r>
        <w:t>Lifetime considerations</w:t>
      </w:r>
    </w:p>
    <w:p w:rsidR="00B32335" w:rsidRDefault="00B32335" w:rsidP="00B32335">
      <w:pPr>
        <w:pStyle w:val="ListParagraph"/>
        <w:numPr>
          <w:ilvl w:val="0"/>
          <w:numId w:val="7"/>
        </w:numPr>
      </w:pPr>
      <w:r>
        <w:t>Time to first node death</w:t>
      </w:r>
    </w:p>
    <w:p w:rsidR="00B32335" w:rsidRDefault="00B32335" w:rsidP="00B32335">
      <w:r>
        <w:t>Scalability</w:t>
      </w:r>
    </w:p>
    <w:p w:rsidR="00816557" w:rsidRDefault="00B32335" w:rsidP="00816557">
      <w:pPr>
        <w:pStyle w:val="ListParagraph"/>
        <w:numPr>
          <w:ilvl w:val="0"/>
          <w:numId w:val="7"/>
        </w:numPr>
      </w:pPr>
      <w:r>
        <w:t>One, two or many hop</w:t>
      </w:r>
    </w:p>
    <w:p w:rsidR="008844CB" w:rsidRDefault="008844CB" w:rsidP="008844CB">
      <w:r>
        <w:t>Compression of data to give extra distance</w:t>
      </w:r>
    </w:p>
    <w:p w:rsidR="008844CB" w:rsidRDefault="008844CB" w:rsidP="008844CB">
      <w:pPr>
        <w:pStyle w:val="ListParagraph"/>
        <w:numPr>
          <w:ilvl w:val="0"/>
          <w:numId w:val="7"/>
        </w:numPr>
      </w:pPr>
      <w:r>
        <w:t>Correlation / temporal correlation</w:t>
      </w:r>
    </w:p>
    <w:p w:rsidR="002573E7" w:rsidRDefault="002573E7" w:rsidP="008844CB">
      <w:pPr>
        <w:pStyle w:val="ListParagraph"/>
        <w:numPr>
          <w:ilvl w:val="0"/>
          <w:numId w:val="7"/>
        </w:numPr>
      </w:pPr>
      <w:r>
        <w:t>Fidelity and accuracy in relation to estimations</w:t>
      </w:r>
    </w:p>
    <w:p w:rsidR="002573E7" w:rsidRDefault="002573E7" w:rsidP="002573E7">
      <w:pPr>
        <w:pStyle w:val="ListParagraph"/>
        <w:numPr>
          <w:ilvl w:val="1"/>
          <w:numId w:val="7"/>
        </w:numPr>
      </w:pPr>
      <w:r>
        <w:t>Calculation powers?</w:t>
      </w:r>
    </w:p>
    <w:p w:rsidR="00D26998" w:rsidRDefault="00896014" w:rsidP="00896014">
      <w:r>
        <w:t>Database and result considerations</w:t>
      </w:r>
    </w:p>
    <w:p w:rsidR="00D26998" w:rsidRDefault="00D26998" w:rsidP="00D26998">
      <w:pPr>
        <w:pStyle w:val="ListParagraph"/>
        <w:numPr>
          <w:ilvl w:val="0"/>
          <w:numId w:val="9"/>
        </w:numPr>
      </w:pPr>
      <w:r>
        <w:t>Central base database?</w:t>
      </w:r>
    </w:p>
    <w:p w:rsidR="00D26998" w:rsidRDefault="00D26998" w:rsidP="00D26998">
      <w:pPr>
        <w:pStyle w:val="ListParagraph"/>
        <w:numPr>
          <w:ilvl w:val="0"/>
          <w:numId w:val="9"/>
        </w:numPr>
      </w:pPr>
      <w:r>
        <w:t>Distributed database with mean values?</w:t>
      </w:r>
    </w:p>
    <w:p w:rsidR="00D26998" w:rsidRDefault="00D26998" w:rsidP="00D26998">
      <w:r>
        <w:t>Time Synchronization</w:t>
      </w:r>
      <w:r w:rsidR="00E715F5">
        <w:t>: Chap 8</w:t>
      </w:r>
    </w:p>
    <w:p w:rsidR="00936767" w:rsidRDefault="00936767" w:rsidP="00D26998">
      <w:pPr>
        <w:pStyle w:val="ListParagraph"/>
        <w:numPr>
          <w:ilvl w:val="0"/>
          <w:numId w:val="10"/>
        </w:numPr>
      </w:pPr>
      <w:r>
        <w:t>Energy consumption of synchronisation algorithm</w:t>
      </w:r>
    </w:p>
    <w:p w:rsidR="00D26998" w:rsidRDefault="00936767" w:rsidP="00936767">
      <w:pPr>
        <w:pStyle w:val="ListParagraph"/>
        <w:numPr>
          <w:ilvl w:val="0"/>
          <w:numId w:val="10"/>
        </w:numPr>
      </w:pPr>
      <w:r>
        <w:t>Scalability</w:t>
      </w:r>
    </w:p>
    <w:p w:rsidR="00936767" w:rsidRDefault="00936767" w:rsidP="00936767">
      <w:pPr>
        <w:pStyle w:val="ListParagraph"/>
        <w:numPr>
          <w:ilvl w:val="0"/>
          <w:numId w:val="10"/>
        </w:numPr>
      </w:pPr>
      <w:r>
        <w:t>Precision requirements</w:t>
      </w:r>
    </w:p>
    <w:p w:rsidR="00936767" w:rsidRDefault="00936767" w:rsidP="00936767">
      <w:pPr>
        <w:pStyle w:val="ListParagraph"/>
        <w:numPr>
          <w:ilvl w:val="1"/>
          <w:numId w:val="10"/>
        </w:numPr>
      </w:pPr>
      <w:r>
        <w:t xml:space="preserve">NTP: Network Time </w:t>
      </w:r>
      <w:proofErr w:type="gramStart"/>
      <w:r>
        <w:t>Protocol</w:t>
      </w:r>
      <w:r w:rsidR="00A71438">
        <w:t xml:space="preserve"> :</w:t>
      </w:r>
      <w:proofErr w:type="gramEnd"/>
      <w:r w:rsidR="00A71438">
        <w:t xml:space="preserve"> Receiver synchronize to the senders’ clock</w:t>
      </w:r>
    </w:p>
    <w:p w:rsidR="00E715F5" w:rsidRDefault="00A71438" w:rsidP="00E715F5">
      <w:pPr>
        <w:pStyle w:val="ListParagraph"/>
        <w:numPr>
          <w:ilvl w:val="1"/>
          <w:numId w:val="10"/>
        </w:numPr>
      </w:pPr>
      <w:r>
        <w:t xml:space="preserve">LTS: Lightweight time synchronization </w:t>
      </w:r>
      <w:proofErr w:type="gramStart"/>
      <w:r>
        <w:t>protocol :</w:t>
      </w:r>
      <w:proofErr w:type="gramEnd"/>
      <w:r>
        <w:t xml:space="preserve"> External “GPS maybe”</w:t>
      </w:r>
      <w:r w:rsidR="00E715F5">
        <w:t xml:space="preserve"> reference time node</w:t>
      </w:r>
    </w:p>
    <w:p w:rsidR="00E715F5" w:rsidRDefault="00E715F5" w:rsidP="00E715F5">
      <w:pPr>
        <w:pStyle w:val="ListParagraph"/>
        <w:numPr>
          <w:ilvl w:val="1"/>
          <w:numId w:val="10"/>
        </w:numPr>
      </w:pPr>
      <w:r>
        <w:t>Diverse</w:t>
      </w:r>
    </w:p>
    <w:p w:rsidR="00E715F5" w:rsidRDefault="00E715F5" w:rsidP="00E715F5">
      <w:r>
        <w:t>Localization: Chap 9</w:t>
      </w:r>
    </w:p>
    <w:p w:rsidR="00E715F5" w:rsidRDefault="00E715F5" w:rsidP="00E715F5">
      <w:pPr>
        <w:pStyle w:val="ListParagraph"/>
        <w:numPr>
          <w:ilvl w:val="0"/>
          <w:numId w:val="11"/>
        </w:numPr>
      </w:pPr>
      <w:r>
        <w:t>Physical position vs symbolic location</w:t>
      </w:r>
    </w:p>
    <w:p w:rsidR="00E715F5" w:rsidRDefault="00E715F5" w:rsidP="00E715F5">
      <w:pPr>
        <w:pStyle w:val="ListParagraph"/>
        <w:numPr>
          <w:ilvl w:val="0"/>
          <w:numId w:val="11"/>
        </w:numPr>
      </w:pPr>
      <w:r>
        <w:t>Absolute vs relative coordinates</w:t>
      </w:r>
    </w:p>
    <w:p w:rsidR="00E715F5" w:rsidRDefault="00E715F5" w:rsidP="00E715F5">
      <w:r>
        <w:t>Topology Control: Chap 10</w:t>
      </w:r>
    </w:p>
    <w:p w:rsidR="00257689" w:rsidRDefault="00257689" w:rsidP="00257689">
      <w:pPr>
        <w:pStyle w:val="ListParagraph"/>
        <w:numPr>
          <w:ilvl w:val="0"/>
          <w:numId w:val="12"/>
        </w:numPr>
      </w:pPr>
      <w:r>
        <w:t>Hierarchies and node restrictions</w:t>
      </w:r>
    </w:p>
    <w:p w:rsidR="00063E95" w:rsidRPr="00365788" w:rsidRDefault="00063E95" w:rsidP="00063E95"/>
    <w:sectPr w:rsidR="00063E95" w:rsidRPr="00365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BD1"/>
    <w:multiLevelType w:val="hybridMultilevel"/>
    <w:tmpl w:val="AFA26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370"/>
    <w:multiLevelType w:val="hybridMultilevel"/>
    <w:tmpl w:val="7F542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F36"/>
    <w:multiLevelType w:val="hybridMultilevel"/>
    <w:tmpl w:val="14602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44ECE"/>
    <w:multiLevelType w:val="hybridMultilevel"/>
    <w:tmpl w:val="F8349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12FA2"/>
    <w:multiLevelType w:val="hybridMultilevel"/>
    <w:tmpl w:val="38162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04F6"/>
    <w:multiLevelType w:val="hybridMultilevel"/>
    <w:tmpl w:val="F222B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634E8"/>
    <w:multiLevelType w:val="hybridMultilevel"/>
    <w:tmpl w:val="E7FC5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24A3A"/>
    <w:multiLevelType w:val="hybridMultilevel"/>
    <w:tmpl w:val="CFC2B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D391B"/>
    <w:multiLevelType w:val="hybridMultilevel"/>
    <w:tmpl w:val="DCD6B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C4F51"/>
    <w:multiLevelType w:val="hybridMultilevel"/>
    <w:tmpl w:val="59522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E0C40"/>
    <w:multiLevelType w:val="hybridMultilevel"/>
    <w:tmpl w:val="2CA29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37104"/>
    <w:multiLevelType w:val="hybridMultilevel"/>
    <w:tmpl w:val="07FED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11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88"/>
    <w:rsid w:val="00063E95"/>
    <w:rsid w:val="000F087A"/>
    <w:rsid w:val="00215E5B"/>
    <w:rsid w:val="002573E7"/>
    <w:rsid w:val="00257689"/>
    <w:rsid w:val="0036313A"/>
    <w:rsid w:val="00365788"/>
    <w:rsid w:val="003C0130"/>
    <w:rsid w:val="004A7420"/>
    <w:rsid w:val="00646716"/>
    <w:rsid w:val="00691952"/>
    <w:rsid w:val="00816557"/>
    <w:rsid w:val="008844CB"/>
    <w:rsid w:val="00896014"/>
    <w:rsid w:val="00936767"/>
    <w:rsid w:val="009A1114"/>
    <w:rsid w:val="00A71438"/>
    <w:rsid w:val="00B32335"/>
    <w:rsid w:val="00D26998"/>
    <w:rsid w:val="00E6211D"/>
    <w:rsid w:val="00E7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9E12"/>
  <w15:chartTrackingRefBased/>
  <w15:docId w15:val="{055BFD84-1380-4153-AD04-D0152E64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11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6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Thomsen</dc:creator>
  <cp:keywords/>
  <dc:description/>
  <cp:lastModifiedBy>Troels Thomsen</cp:lastModifiedBy>
  <cp:revision>2</cp:revision>
  <dcterms:created xsi:type="dcterms:W3CDTF">2018-03-08T12:05:00Z</dcterms:created>
  <dcterms:modified xsi:type="dcterms:W3CDTF">2018-03-08T16:03:00Z</dcterms:modified>
</cp:coreProperties>
</file>